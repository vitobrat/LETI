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A17D" w14:textId="77777777" w:rsidR="00A903FB" w:rsidRPr="008157EB" w:rsidRDefault="00A903FB" w:rsidP="00A903F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62F602AA" w14:textId="77777777" w:rsidR="00A903FB" w:rsidRPr="008157EB" w:rsidRDefault="00A903FB" w:rsidP="00A903F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D10DD3" w14:textId="77777777" w:rsidR="00A903FB" w:rsidRPr="008157EB" w:rsidRDefault="00A903FB" w:rsidP="00A903F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0C17DD" w14:textId="77777777" w:rsidR="00A903FB" w:rsidRPr="008157EB" w:rsidRDefault="00A903FB" w:rsidP="00A903F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FFC6CAC" w14:textId="77777777" w:rsidR="00A903FB" w:rsidRPr="00594AD8" w:rsidRDefault="00A903FB" w:rsidP="00A903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71E1F832" w14:textId="77777777" w:rsidR="00A903FB" w:rsidRPr="00BE4534" w:rsidRDefault="00A903FB" w:rsidP="00A903F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FB7DB8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3F12B085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4B0AAC64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73845C81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37DDBB72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506CE48C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7C88AA6B" w14:textId="77777777" w:rsidR="00A903FB" w:rsidRDefault="00A903FB" w:rsidP="00A903F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21FEC9BA" w14:textId="183EC6AF" w:rsidR="00A903FB" w:rsidRPr="00A903FB" w:rsidRDefault="00A903FB" w:rsidP="00A903F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Pr="00A903FB">
        <w:rPr>
          <w:b/>
          <w:color w:val="000000" w:themeColor="text1"/>
          <w:sz w:val="28"/>
          <w:szCs w:val="28"/>
        </w:rPr>
        <w:t>7</w:t>
      </w:r>
    </w:p>
    <w:p w14:paraId="468DABFA" w14:textId="77777777" w:rsidR="00A903FB" w:rsidRPr="00594AD8" w:rsidRDefault="00A903FB" w:rsidP="00A903FB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Информатика</w:t>
      </w:r>
      <w:r w:rsidRPr="006D44B7">
        <w:rPr>
          <w:b/>
          <w:color w:val="000000"/>
          <w:sz w:val="28"/>
          <w:szCs w:val="28"/>
        </w:rPr>
        <w:t>»</w:t>
      </w:r>
    </w:p>
    <w:p w14:paraId="440B73A1" w14:textId="22FF70AA" w:rsidR="00A903FB" w:rsidRPr="00A903FB" w:rsidRDefault="00A903FB" w:rsidP="00A903FB">
      <w:pPr>
        <w:spacing w:line="360" w:lineRule="auto"/>
        <w:ind w:left="708" w:hanging="708"/>
        <w:jc w:val="center"/>
        <w:rPr>
          <w:b/>
          <w:color w:val="000000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Калорийность-стоимость</w:t>
      </w:r>
    </w:p>
    <w:p w14:paraId="065FD137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24E9E9C6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3CBA0CA6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48840D3A" w14:textId="77777777" w:rsidR="00A903FB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0CFC4A82" w14:textId="77777777" w:rsidR="00A903FB" w:rsidRPr="00BE4534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45C307F0" w14:textId="77777777" w:rsidR="00A903FB" w:rsidRPr="00BE4534" w:rsidRDefault="00A903FB" w:rsidP="00A903FB">
      <w:pPr>
        <w:spacing w:line="360" w:lineRule="auto"/>
        <w:jc w:val="center"/>
        <w:rPr>
          <w:sz w:val="28"/>
          <w:szCs w:val="28"/>
        </w:rPr>
      </w:pPr>
    </w:p>
    <w:p w14:paraId="66144A31" w14:textId="77777777" w:rsidR="00A903FB" w:rsidRPr="00BE4534" w:rsidRDefault="00A903FB" w:rsidP="00A903F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903FB" w:rsidRPr="00BE4534" w14:paraId="2AD20798" w14:textId="77777777" w:rsidTr="001521D6">
        <w:trPr>
          <w:trHeight w:val="614"/>
        </w:trPr>
        <w:tc>
          <w:tcPr>
            <w:tcW w:w="2206" w:type="pct"/>
            <w:vAlign w:val="bottom"/>
          </w:tcPr>
          <w:p w14:paraId="336F28FF" w14:textId="77777777" w:rsidR="00A903FB" w:rsidRPr="006A4BCC" w:rsidRDefault="00A903FB" w:rsidP="001521D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848764" w14:textId="77777777" w:rsidR="00A903FB" w:rsidRPr="006A4BCC" w:rsidRDefault="00A903FB" w:rsidP="001521D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4AEF7A" w14:textId="77777777" w:rsidR="00A903FB" w:rsidRPr="006A4BCC" w:rsidRDefault="00A903FB" w:rsidP="001521D6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Братко В.В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903FB" w:rsidRPr="00BE4534" w14:paraId="7F8FE8F1" w14:textId="77777777" w:rsidTr="001521D6">
        <w:trPr>
          <w:trHeight w:val="614"/>
        </w:trPr>
        <w:tc>
          <w:tcPr>
            <w:tcW w:w="2206" w:type="pct"/>
            <w:vAlign w:val="bottom"/>
          </w:tcPr>
          <w:p w14:paraId="567A17C0" w14:textId="77777777" w:rsidR="00A903FB" w:rsidRPr="006A4BCC" w:rsidRDefault="00A903FB" w:rsidP="001521D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E102C" w14:textId="77777777" w:rsidR="00A903FB" w:rsidRPr="006A4BCC" w:rsidRDefault="00A903FB" w:rsidP="001521D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BEF1F48" w14:textId="77777777" w:rsidR="00A903FB" w:rsidRPr="006A4BCC" w:rsidRDefault="00A903FB" w:rsidP="001521D6">
            <w:pPr>
              <w:jc w:val="center"/>
              <w:rPr>
                <w:sz w:val="28"/>
                <w:szCs w:val="28"/>
              </w:rPr>
            </w:pPr>
            <w:r w:rsidRPr="000B35EB">
              <w:rPr>
                <w:color w:val="000000" w:themeColor="text1"/>
                <w:sz w:val="28"/>
                <w:szCs w:val="28"/>
              </w:rPr>
              <w:t>Копыльцов А.В..</w:t>
            </w:r>
          </w:p>
        </w:tc>
      </w:tr>
    </w:tbl>
    <w:p w14:paraId="4EE852F2" w14:textId="77777777" w:rsidR="00A903FB" w:rsidRDefault="00A903FB" w:rsidP="00A903FB">
      <w:pPr>
        <w:spacing w:line="360" w:lineRule="auto"/>
        <w:jc w:val="center"/>
        <w:rPr>
          <w:bCs/>
          <w:sz w:val="28"/>
          <w:szCs w:val="28"/>
        </w:rPr>
      </w:pPr>
    </w:p>
    <w:p w14:paraId="41C2EF3F" w14:textId="77777777" w:rsidR="00A903FB" w:rsidRPr="00BE4534" w:rsidRDefault="00A903FB" w:rsidP="00A903FB">
      <w:pPr>
        <w:spacing w:line="360" w:lineRule="auto"/>
        <w:jc w:val="center"/>
        <w:rPr>
          <w:bCs/>
          <w:sz w:val="28"/>
          <w:szCs w:val="28"/>
        </w:rPr>
      </w:pPr>
    </w:p>
    <w:p w14:paraId="6E611BDA" w14:textId="77777777" w:rsidR="00A903FB" w:rsidRPr="00BE4534" w:rsidRDefault="00A903FB" w:rsidP="00A903F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E765D7A" w14:textId="77777777" w:rsidR="00A903FB" w:rsidRPr="000B35EB" w:rsidRDefault="00A903FB" w:rsidP="00A903FB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B35EB">
        <w:rPr>
          <w:bCs/>
          <w:color w:val="000000" w:themeColor="text1"/>
          <w:sz w:val="28"/>
          <w:szCs w:val="28"/>
        </w:rPr>
        <w:t>2022</w:t>
      </w:r>
    </w:p>
    <w:p w14:paraId="3DECDEB9" w14:textId="77777777" w:rsidR="00A903FB" w:rsidRPr="00B27337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D64CB38" w14:textId="47193829" w:rsidR="00A903FB" w:rsidRPr="00A903FB" w:rsidRDefault="00A903FB" w:rsidP="00A903FB">
      <w:pPr>
        <w:spacing w:line="360" w:lineRule="auto"/>
        <w:rPr>
          <w:bCs/>
          <w:sz w:val="28"/>
          <w:szCs w:val="28"/>
        </w:rPr>
      </w:pPr>
      <w:r w:rsidRPr="000B35EB">
        <w:rPr>
          <w:bCs/>
          <w:sz w:val="28"/>
          <w:szCs w:val="28"/>
        </w:rPr>
        <w:t xml:space="preserve">Научиться пользоваться </w:t>
      </w:r>
      <w:r w:rsidRPr="00A903FB">
        <w:rPr>
          <w:bCs/>
          <w:sz w:val="28"/>
          <w:szCs w:val="28"/>
        </w:rPr>
        <w:t>сменой папки, работой с файлами, запуском приложения, сменой фона и шрифтов</w:t>
      </w:r>
      <w:r>
        <w:rPr>
          <w:bCs/>
          <w:sz w:val="28"/>
          <w:szCs w:val="28"/>
        </w:rPr>
        <w:t>.</w:t>
      </w:r>
    </w:p>
    <w:p w14:paraId="06B222EC" w14:textId="77777777" w:rsidR="00A903FB" w:rsidRDefault="00A903FB" w:rsidP="00A903FB">
      <w:pPr>
        <w:spacing w:line="360" w:lineRule="auto"/>
        <w:rPr>
          <w:b/>
          <w:sz w:val="28"/>
          <w:szCs w:val="28"/>
        </w:rPr>
      </w:pPr>
    </w:p>
    <w:p w14:paraId="7AF2637D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7CFC8C2" w14:textId="7955A698" w:rsidR="00A903FB" w:rsidRPr="00A903FB" w:rsidRDefault="00A903FB" w:rsidP="00A903FB">
      <w:pPr>
        <w:ind w:right="-193"/>
        <w:rPr>
          <w:bCs/>
          <w:sz w:val="28"/>
          <w:szCs w:val="28"/>
        </w:rPr>
      </w:pPr>
      <w:r w:rsidRPr="00A903FB">
        <w:rPr>
          <w:bCs/>
          <w:sz w:val="28"/>
          <w:szCs w:val="28"/>
        </w:rPr>
        <w:t>книга, лист, блок, диаграмма.</w:t>
      </w:r>
    </w:p>
    <w:p w14:paraId="65E5199D" w14:textId="77777777" w:rsidR="00A903FB" w:rsidRDefault="00A903FB" w:rsidP="00A903FB">
      <w:pPr>
        <w:spacing w:line="360" w:lineRule="auto"/>
        <w:ind w:firstLine="709"/>
        <w:jc w:val="both"/>
      </w:pPr>
    </w:p>
    <w:p w14:paraId="0446FD9D" w14:textId="70C95F5C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14:paraId="785C4B46" w14:textId="070770B5" w:rsidR="00CB1AFF" w:rsidRDefault="00CB1AFF" w:rsidP="00A903F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взяты данные о калорийности продуктов и построен дневной расчет калорийности моего рациона питания.</w:t>
      </w:r>
    </w:p>
    <w:p w14:paraId="437B80AF" w14:textId="3BB47937" w:rsidR="00CB1AFF" w:rsidRPr="00CB1AFF" w:rsidRDefault="00CB1AFF" w:rsidP="00A903FB">
      <w:pPr>
        <w:spacing w:line="360" w:lineRule="auto"/>
        <w:ind w:firstLine="709"/>
        <w:jc w:val="both"/>
        <w:rPr>
          <w:bCs/>
          <w:sz w:val="28"/>
          <w:szCs w:val="28"/>
          <w:rPrChange w:id="0" w:author="Vito Brat" w:date="2022-10-15T11:18:00Z">
            <w:rPr>
              <w:bCs/>
              <w:sz w:val="28"/>
              <w:szCs w:val="28"/>
            </w:rPr>
          </w:rPrChange>
        </w:rPr>
      </w:pPr>
      <w:ins w:id="1" w:author="Vito Brat" w:date="2022-10-15T11:18:00Z">
        <w:r>
          <w:rPr>
            <w:bCs/>
            <w:sz w:val="28"/>
            <w:szCs w:val="28"/>
          </w:rPr>
          <w:t>табл</w:t>
        </w:r>
        <w:r>
          <w:rPr>
            <w:bCs/>
            <w:sz w:val="28"/>
            <w:szCs w:val="28"/>
            <w:lang w:val="en-US"/>
          </w:rPr>
          <w:t>.1</w:t>
        </w:r>
        <w:r>
          <w:rPr>
            <w:bCs/>
            <w:sz w:val="28"/>
            <w:szCs w:val="28"/>
          </w:rPr>
          <w:t xml:space="preserve">. </w:t>
        </w:r>
      </w:ins>
      <w:ins w:id="2" w:author="Vito Brat" w:date="2022-10-15T11:19:00Z">
        <w:r>
          <w:rPr>
            <w:bCs/>
            <w:sz w:val="28"/>
            <w:szCs w:val="28"/>
          </w:rPr>
          <w:t>Калорийность продуктов</w:t>
        </w:r>
      </w:ins>
    </w:p>
    <w:p w14:paraId="290E93AF" w14:textId="77777777" w:rsidR="00A903FB" w:rsidRDefault="00A903FB" w:rsidP="00A903FB">
      <w:pPr>
        <w:spacing w:line="360" w:lineRule="auto"/>
        <w:jc w:val="both"/>
        <w:rPr>
          <w:b/>
          <w:sz w:val="28"/>
          <w:szCs w:val="28"/>
        </w:rPr>
      </w:pPr>
    </w:p>
    <w:tbl>
      <w:tblPr>
        <w:tblW w:w="4100" w:type="dxa"/>
        <w:tblLook w:val="04A0" w:firstRow="1" w:lastRow="0" w:firstColumn="1" w:lastColumn="0" w:noHBand="0" w:noVBand="1"/>
      </w:tblPr>
      <w:tblGrid>
        <w:gridCol w:w="1220"/>
        <w:gridCol w:w="960"/>
        <w:gridCol w:w="960"/>
        <w:gridCol w:w="1198"/>
      </w:tblGrid>
      <w:tr w:rsidR="00A903FB" w:rsidRPr="00A903FB" w14:paraId="73B0D9E4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0080F59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Название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50416A3A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Ккал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789502F1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079ED728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Затраты/м</w:t>
            </w:r>
          </w:p>
        </w:tc>
      </w:tr>
      <w:tr w:rsidR="00A903FB" w:rsidRPr="00A903FB" w14:paraId="5340CC2B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A40127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Каша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22CA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6F43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0294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6510</w:t>
            </w:r>
          </w:p>
        </w:tc>
      </w:tr>
      <w:tr w:rsidR="00A903FB" w:rsidRPr="00A903FB" w14:paraId="359100A8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E58235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Чай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1D5F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9191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292A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3410</w:t>
            </w:r>
          </w:p>
        </w:tc>
      </w:tr>
      <w:tr w:rsidR="00A903FB" w:rsidRPr="00A903FB" w14:paraId="0BB5BBF1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D3030D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Сыр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D148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7C8B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9B9E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6510</w:t>
            </w:r>
          </w:p>
        </w:tc>
      </w:tr>
      <w:tr w:rsidR="00A903FB" w:rsidRPr="00A903FB" w14:paraId="14485B52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F7C139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Суп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9C26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1BA0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76FB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10540</w:t>
            </w:r>
          </w:p>
        </w:tc>
      </w:tr>
      <w:tr w:rsidR="00A903FB" w:rsidRPr="00A903FB" w14:paraId="546507B3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E40DFD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Картофель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7B66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E5C0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CD98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3720</w:t>
            </w:r>
          </w:p>
        </w:tc>
      </w:tr>
      <w:tr w:rsidR="00A903FB" w:rsidRPr="00A903FB" w14:paraId="796EF0C1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E542CE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Салат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BE70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B436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809E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4650</w:t>
            </w:r>
          </w:p>
        </w:tc>
      </w:tr>
      <w:tr w:rsidR="00A903FB" w:rsidRPr="00A903FB" w14:paraId="69AEACF3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1727A2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Макароны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2DB9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CAB3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3395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3100</w:t>
            </w:r>
          </w:p>
        </w:tc>
      </w:tr>
      <w:tr w:rsidR="00A903FB" w:rsidRPr="00A903FB" w14:paraId="135E7B65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2DCD9A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Хлеб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794B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FEE6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906D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2790</w:t>
            </w:r>
          </w:p>
        </w:tc>
      </w:tr>
      <w:tr w:rsidR="00A903FB" w:rsidRPr="00A903FB" w14:paraId="79FC12BE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B08458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Котлета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F5B7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4DD7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FB36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13950</w:t>
            </w:r>
          </w:p>
        </w:tc>
      </w:tr>
      <w:tr w:rsidR="00A903FB" w:rsidRPr="00A903FB" w14:paraId="7A5A2962" w14:textId="77777777" w:rsidTr="00A903FB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67F1D7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B5B7D1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59D0A7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1780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A656BC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55180</w:t>
            </w:r>
          </w:p>
        </w:tc>
      </w:tr>
    </w:tbl>
    <w:p w14:paraId="6ED7402C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C5C814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9976EB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73CC13" w14:textId="246174A3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эксперимента.</w:t>
      </w:r>
    </w:p>
    <w:p w14:paraId="49C444D7" w14:textId="159AFC6A" w:rsidR="00CB1AFF" w:rsidRDefault="00CB1AFF" w:rsidP="00A903FB">
      <w:pPr>
        <w:spacing w:line="360" w:lineRule="auto"/>
        <w:ind w:firstLine="709"/>
        <w:jc w:val="both"/>
        <w:rPr>
          <w:ins w:id="3" w:author="Vito Brat" w:date="2022-10-15T11:19:00Z"/>
          <w:bCs/>
          <w:sz w:val="28"/>
          <w:szCs w:val="28"/>
        </w:rPr>
      </w:pPr>
      <w:r>
        <w:rPr>
          <w:bCs/>
          <w:sz w:val="28"/>
          <w:szCs w:val="28"/>
        </w:rPr>
        <w:t>Были рассчитаны нормы веса для 5 людей.</w:t>
      </w:r>
    </w:p>
    <w:p w14:paraId="75D22248" w14:textId="1EC6657E" w:rsidR="00CB1AFF" w:rsidRPr="00CB1AFF" w:rsidRDefault="00CB1AFF" w:rsidP="00A903FB">
      <w:pPr>
        <w:spacing w:line="360" w:lineRule="auto"/>
        <w:ind w:firstLine="709"/>
        <w:jc w:val="both"/>
        <w:rPr>
          <w:bCs/>
          <w:sz w:val="28"/>
          <w:szCs w:val="28"/>
        </w:rPr>
      </w:pPr>
      <w:ins w:id="4" w:author="Vito Brat" w:date="2022-10-15T11:19:00Z">
        <w:r>
          <w:rPr>
            <w:bCs/>
            <w:sz w:val="28"/>
            <w:szCs w:val="28"/>
          </w:rPr>
          <w:t>Табл.2. Нормы</w:t>
        </w:r>
      </w:ins>
      <w:ins w:id="5" w:author="Vito Brat" w:date="2022-10-15T11:20:00Z">
        <w:r w:rsidR="00B7580C">
          <w:rPr>
            <w:bCs/>
            <w:sz w:val="28"/>
            <w:szCs w:val="28"/>
          </w:rPr>
          <w:t>ы</w:t>
        </w:r>
      </w:ins>
      <w:ins w:id="6" w:author="Vito Brat" w:date="2022-10-15T11:19:00Z">
        <w:r>
          <w:rPr>
            <w:bCs/>
            <w:sz w:val="28"/>
            <w:szCs w:val="28"/>
          </w:rPr>
          <w:t xml:space="preserve"> веса</w:t>
        </w:r>
      </w:ins>
    </w:p>
    <w:tbl>
      <w:tblPr>
        <w:tblW w:w="900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1380"/>
        <w:gridCol w:w="1380"/>
        <w:gridCol w:w="1380"/>
        <w:gridCol w:w="1380"/>
      </w:tblGrid>
      <w:tr w:rsidR="00A903FB" w:rsidRPr="00A903FB" w14:paraId="023E51A6" w14:textId="77777777" w:rsidTr="00A903FB">
        <w:trPr>
          <w:trHeight w:val="66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46B72F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6EE5FC3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Масса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1DCA5F0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Рост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8D6C9D2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Возраст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vAlign w:val="bottom"/>
            <w:hideMark/>
          </w:tcPr>
          <w:p w14:paraId="73094AC3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Нормальная масса(1)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vAlign w:val="bottom"/>
            <w:hideMark/>
          </w:tcPr>
          <w:p w14:paraId="46861400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Нормальная масса(2)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vAlign w:val="bottom"/>
            <w:hideMark/>
          </w:tcPr>
          <w:p w14:paraId="20BA12E7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Нормальная масса(3)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vAlign w:val="bottom"/>
            <w:hideMark/>
          </w:tcPr>
          <w:p w14:paraId="1D73E5A9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Нормальная масса(4)</w:t>
            </w:r>
          </w:p>
        </w:tc>
      </w:tr>
      <w:tr w:rsidR="00A903FB" w:rsidRPr="00A903FB" w14:paraId="02FFE644" w14:textId="77777777" w:rsidTr="00A903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BCF0B32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585B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67B5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83FD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56DA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3,82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D027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0B50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68,75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B6CE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22,49</w:t>
            </w:r>
          </w:p>
        </w:tc>
      </w:tr>
      <w:tr w:rsidR="00A903FB" w:rsidRPr="00A903FB" w14:paraId="72F6F3F8" w14:textId="77777777" w:rsidTr="00A903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E31619F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DCF8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D627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A1FC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1849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2,89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9D42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C6D0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72,75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1198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16,05</w:t>
            </w:r>
          </w:p>
        </w:tc>
      </w:tr>
      <w:tr w:rsidR="00A903FB" w:rsidRPr="00A903FB" w14:paraId="0264523A" w14:textId="77777777" w:rsidTr="00A903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6FA65B0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B653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807D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42A9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FBA1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4,35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05BD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EA9F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78,5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A0C5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23,41</w:t>
            </w:r>
          </w:p>
        </w:tc>
      </w:tr>
      <w:tr w:rsidR="00A903FB" w:rsidRPr="00A903FB" w14:paraId="57761734" w14:textId="77777777" w:rsidTr="00A903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DB3386F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F177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255F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5765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AC23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3,93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8A84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AE97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57,25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9905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26,22</w:t>
            </w:r>
          </w:p>
        </w:tc>
      </w:tr>
      <w:tr w:rsidR="00A903FB" w:rsidRPr="00A903FB" w14:paraId="1E01DC0E" w14:textId="77777777" w:rsidTr="00A903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864FD2E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BF02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556B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AB5B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8D1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4,91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264E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6C41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78,5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E55C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28,73</w:t>
            </w:r>
          </w:p>
        </w:tc>
      </w:tr>
      <w:tr w:rsidR="00A903FB" w:rsidRPr="00A903FB" w14:paraId="0F44B511" w14:textId="77777777" w:rsidTr="00A903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D2A3" w14:textId="77777777" w:rsidR="00A903FB" w:rsidRPr="00A903FB" w:rsidRDefault="00A903FB" w:rsidP="00A903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90FB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B7E3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5CFB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B0AC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норма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85C4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5B10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AC1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норма</w:t>
            </w:r>
          </w:p>
        </w:tc>
      </w:tr>
      <w:tr w:rsidR="00A903FB" w:rsidRPr="00A903FB" w14:paraId="653A0C83" w14:textId="77777777" w:rsidTr="00A903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16D4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0E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AA2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72F5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246ED22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3.2&lt;=k&lt;=4.3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F9CF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467A" w14:textId="77777777" w:rsidR="00A903FB" w:rsidRPr="00A903FB" w:rsidRDefault="00A903FB" w:rsidP="00A903FB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A038CB7" w14:textId="77777777" w:rsidR="00A903FB" w:rsidRPr="00A903FB" w:rsidRDefault="00A903FB" w:rsidP="00A903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03FB">
              <w:rPr>
                <w:rFonts w:ascii="Calibri" w:hAnsi="Calibri" w:cs="Calibri"/>
                <w:color w:val="000000"/>
                <w:sz w:val="22"/>
                <w:szCs w:val="22"/>
              </w:rPr>
              <w:t>22&lt;=k&lt;=24.8</w:t>
            </w:r>
          </w:p>
        </w:tc>
      </w:tr>
    </w:tbl>
    <w:p w14:paraId="2F6898F2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03D8D" w14:textId="799D9CEA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063F90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F3AB14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0A4102" w14:textId="77777777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6C13C06" w14:textId="1CF6CC59" w:rsidR="00A903FB" w:rsidRDefault="00A903FB" w:rsidP="00A903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E287B50" w14:textId="7E67CC3E" w:rsidR="00A903FB" w:rsidRDefault="00A903FB" w:rsidP="00A903F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работы были анализированы данные нормальной массы и среднесуточной калорийности и, опираясь на эти данные, была построена таблицы.</w:t>
      </w:r>
    </w:p>
    <w:p w14:paraId="620F6A53" w14:textId="77777777" w:rsidR="00A903FB" w:rsidRPr="000B35EB" w:rsidRDefault="00A903FB" w:rsidP="00A903F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46EF030" w14:textId="77777777" w:rsidR="00A903FB" w:rsidRDefault="00A903FB" w:rsidP="00A903F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 w:rsidRPr="00416255">
        <w:rPr>
          <w:rStyle w:val="a3"/>
          <w:caps/>
        </w:rPr>
        <w:t>Протокол</w:t>
      </w:r>
    </w:p>
    <w:p w14:paraId="2F01027B" w14:textId="77777777" w:rsidR="00A903FB" w:rsidRDefault="00A903FB" w:rsidP="00A903F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4C9067E" w14:textId="33624883" w:rsidR="00A903FB" w:rsidRPr="00A903FB" w:rsidRDefault="00A903FB" w:rsidP="00A903FB">
      <w:pPr>
        <w:pStyle w:val="a4"/>
        <w:numPr>
          <w:ilvl w:val="0"/>
          <w:numId w:val="1"/>
        </w:numPr>
      </w:pPr>
      <w:r>
        <w:t xml:space="preserve">Входим в </w:t>
      </w:r>
      <w:r>
        <w:rPr>
          <w:lang w:val="en-US"/>
        </w:rPr>
        <w:t>excel</w:t>
      </w:r>
    </w:p>
    <w:p w14:paraId="5C84A53A" w14:textId="6F660529" w:rsidR="00A903FB" w:rsidRDefault="00A903FB" w:rsidP="00A903FB">
      <w:pPr>
        <w:pStyle w:val="a4"/>
        <w:numPr>
          <w:ilvl w:val="0"/>
          <w:numId w:val="1"/>
        </w:numPr>
      </w:pPr>
      <w:r>
        <w:t>Заполняем поля масса, рост, возраст</w:t>
      </w:r>
    </w:p>
    <w:p w14:paraId="37E0DF2B" w14:textId="19D02347" w:rsidR="00A903FB" w:rsidRDefault="00A903FB" w:rsidP="00A903FB">
      <w:pPr>
        <w:pStyle w:val="a4"/>
        <w:numPr>
          <w:ilvl w:val="0"/>
          <w:numId w:val="1"/>
        </w:numPr>
      </w:pPr>
      <w:r>
        <w:t>Рассчитываем нормальную массу(1)</w:t>
      </w:r>
    </w:p>
    <w:p w14:paraId="2525A1A9" w14:textId="29F08BE6" w:rsidR="00A903FB" w:rsidRDefault="00A903FB" w:rsidP="00A903FB">
      <w:pPr>
        <w:pStyle w:val="a4"/>
        <w:numPr>
          <w:ilvl w:val="0"/>
          <w:numId w:val="1"/>
        </w:numPr>
      </w:pPr>
      <w:r>
        <w:t>Рассчитываем нормальную массу(2)</w:t>
      </w:r>
    </w:p>
    <w:p w14:paraId="2FB79D59" w14:textId="3D01798E" w:rsidR="00A903FB" w:rsidRDefault="00A903FB" w:rsidP="00A903FB">
      <w:pPr>
        <w:pStyle w:val="a4"/>
        <w:numPr>
          <w:ilvl w:val="0"/>
          <w:numId w:val="1"/>
        </w:numPr>
      </w:pPr>
      <w:r>
        <w:t>Рассчитываем нормальную массу(3)</w:t>
      </w:r>
    </w:p>
    <w:p w14:paraId="321C27B7" w14:textId="49C6B234" w:rsidR="00A903FB" w:rsidRDefault="00A903FB" w:rsidP="00A903FB">
      <w:pPr>
        <w:pStyle w:val="a4"/>
        <w:numPr>
          <w:ilvl w:val="0"/>
          <w:numId w:val="1"/>
        </w:numPr>
      </w:pPr>
      <w:r>
        <w:t>Рассчитываем нормальную массу(4)</w:t>
      </w:r>
    </w:p>
    <w:p w14:paraId="60E62CB0" w14:textId="646386CC" w:rsidR="00A903FB" w:rsidRDefault="00A903FB" w:rsidP="00A903FB">
      <w:pPr>
        <w:pStyle w:val="a4"/>
        <w:numPr>
          <w:ilvl w:val="0"/>
          <w:numId w:val="1"/>
        </w:numPr>
      </w:pPr>
      <w:r>
        <w:t>Делаем таблицу расчет среднесуточной калорийности</w:t>
      </w:r>
    </w:p>
    <w:p w14:paraId="5937354C" w14:textId="05AA13E2" w:rsidR="00A903FB" w:rsidRDefault="00A903FB" w:rsidP="00A903FB">
      <w:pPr>
        <w:pStyle w:val="a4"/>
        <w:numPr>
          <w:ilvl w:val="0"/>
          <w:numId w:val="1"/>
        </w:numPr>
      </w:pPr>
      <w:r>
        <w:t>Делаем таблицу расчет среднесуточной калорийности по странам</w:t>
      </w:r>
    </w:p>
    <w:p w14:paraId="57ABF320" w14:textId="77777777" w:rsidR="00A903FB" w:rsidRDefault="00A903FB" w:rsidP="00A903FB">
      <w:pPr>
        <w:pStyle w:val="a4"/>
        <w:numPr>
          <w:ilvl w:val="0"/>
          <w:numId w:val="1"/>
        </w:numPr>
      </w:pPr>
      <w:r>
        <w:t>Сохраняем таблицу</w:t>
      </w:r>
    </w:p>
    <w:p w14:paraId="7A9AE6EB" w14:textId="77777777" w:rsidR="00A903FB" w:rsidRDefault="00A903FB" w:rsidP="00A903FB">
      <w:pPr>
        <w:pStyle w:val="a4"/>
        <w:numPr>
          <w:ilvl w:val="0"/>
          <w:numId w:val="1"/>
        </w:numPr>
      </w:pPr>
      <w:r>
        <w:t xml:space="preserve">Закрываем </w:t>
      </w:r>
      <w:r>
        <w:rPr>
          <w:lang w:val="en-US"/>
        </w:rPr>
        <w:t>excel.</w:t>
      </w:r>
      <w:r>
        <w:t xml:space="preserve"> </w:t>
      </w:r>
    </w:p>
    <w:p w14:paraId="2399AC79" w14:textId="77777777" w:rsidR="00A903FB" w:rsidRDefault="00A903FB" w:rsidP="00A903FB"/>
    <w:p w14:paraId="64ABBB41" w14:textId="77777777" w:rsidR="008B4994" w:rsidRDefault="00B7580C"/>
    <w:sectPr w:rsidR="008B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3CFA"/>
    <w:multiLevelType w:val="hybridMultilevel"/>
    <w:tmpl w:val="631C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o Brat">
    <w15:presenceInfo w15:providerId="Windows Live" w15:userId="136409f9a9ed6e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70"/>
    <w:rsid w:val="003B2770"/>
    <w:rsid w:val="00A903FB"/>
    <w:rsid w:val="00B7580C"/>
    <w:rsid w:val="00C06C11"/>
    <w:rsid w:val="00CB1AFF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31CE"/>
  <w15:chartTrackingRefBased/>
  <w15:docId w15:val="{CC40C704-B2E6-4655-805E-44F06573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903F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903F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903FB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9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4</cp:revision>
  <dcterms:created xsi:type="dcterms:W3CDTF">2022-10-06T07:02:00Z</dcterms:created>
  <dcterms:modified xsi:type="dcterms:W3CDTF">2022-10-15T08:20:00Z</dcterms:modified>
</cp:coreProperties>
</file>